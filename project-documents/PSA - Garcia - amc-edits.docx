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A3C7C" w14:textId="77777777" w:rsidR="006B05DA" w:rsidRPr="009D31ED" w:rsidRDefault="00FD04CD" w:rsidP="009D31ED">
      <w:pPr>
        <w:jc w:val="center"/>
        <w:rPr>
          <w:noProof/>
          <w:sz w:val="20"/>
          <w:szCs w:val="20"/>
        </w:rPr>
      </w:pPr>
      <w:r w:rsidRPr="009D31ED">
        <w:rPr>
          <w:noProof/>
          <w:sz w:val="20"/>
          <w:szCs w:val="20"/>
        </w:rPr>
        <w:drawing>
          <wp:inline distT="0" distB="0" distL="0" distR="0" wp14:anchorId="129E11B9" wp14:editId="551A938A">
            <wp:extent cx="2943225" cy="866775"/>
            <wp:effectExtent l="0" t="0" r="9525" b="952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866775"/>
                    </a:xfrm>
                    <a:prstGeom prst="rect">
                      <a:avLst/>
                    </a:prstGeom>
                    <a:noFill/>
                    <a:ln>
                      <a:noFill/>
                    </a:ln>
                  </pic:spPr>
                </pic:pic>
              </a:graphicData>
            </a:graphic>
          </wp:inline>
        </w:drawing>
      </w:r>
    </w:p>
    <w:p w14:paraId="05BEB295" w14:textId="3DBF6734" w:rsidR="007B0645" w:rsidRPr="00CB1D06" w:rsidRDefault="00FA6CBC" w:rsidP="00CB1D06">
      <w:pPr>
        <w:pStyle w:val="Heading1"/>
        <w:spacing w:after="120"/>
        <w:rPr>
          <w:rFonts w:ascii="Times New Roman" w:hAnsi="Times New Roman"/>
        </w:rPr>
      </w:pPr>
      <w:r w:rsidRPr="00CB1D06">
        <w:rPr>
          <w:rFonts w:ascii="Times New Roman" w:hAnsi="Times New Roman"/>
        </w:rPr>
        <w:t>PERSONAL SERVICES AGREEMENT</w:t>
      </w:r>
    </w:p>
    <w:p w14:paraId="7FD5BFFD" w14:textId="5E2B2984" w:rsidR="005958AB" w:rsidRPr="00CB1D06" w:rsidRDefault="00CB1D06" w:rsidP="00444867">
      <w:pPr>
        <w:spacing w:after="0"/>
        <w:jc w:val="center"/>
        <w:rPr>
          <w:rFonts w:ascii="Times New Roman" w:eastAsia="Times New Roman" w:hAnsi="Times New Roman"/>
          <w:b/>
          <w:sz w:val="24"/>
          <w:szCs w:val="28"/>
        </w:rPr>
      </w:pPr>
      <w:r>
        <w:rPr>
          <w:rFonts w:ascii="Times New Roman" w:eastAsia="Times New Roman" w:hAnsi="Times New Roman"/>
          <w:b/>
          <w:sz w:val="24"/>
          <w:szCs w:val="28"/>
        </w:rPr>
        <w:t>Gabriela Garcia</w:t>
      </w:r>
    </w:p>
    <w:p w14:paraId="3730D9BB" w14:textId="5B2609E3" w:rsidR="00444867" w:rsidRPr="00CB1D06" w:rsidRDefault="00CB1D06" w:rsidP="00444867">
      <w:pPr>
        <w:spacing w:after="0" w:line="240" w:lineRule="auto"/>
        <w:jc w:val="center"/>
        <w:rPr>
          <w:rFonts w:ascii="Times New Roman" w:eastAsia="Times New Roman" w:hAnsi="Times New Roman"/>
          <w:sz w:val="24"/>
          <w:szCs w:val="24"/>
        </w:rPr>
      </w:pPr>
      <w:r w:rsidRPr="00CB1D06">
        <w:rPr>
          <w:rFonts w:ascii="Times New Roman" w:eastAsia="Times New Roman" w:hAnsi="Times New Roman"/>
          <w:sz w:val="24"/>
          <w:szCs w:val="24"/>
        </w:rPr>
        <w:t>Vienna, Virginia</w:t>
      </w:r>
    </w:p>
    <w:p w14:paraId="2AF00AB4" w14:textId="77777777" w:rsidR="00F968BB" w:rsidRPr="00CB1D06" w:rsidRDefault="00F968BB" w:rsidP="00444867">
      <w:pPr>
        <w:spacing w:after="0" w:line="240" w:lineRule="auto"/>
        <w:jc w:val="center"/>
        <w:rPr>
          <w:rFonts w:ascii="Times New Roman" w:hAnsi="Times New Roman"/>
          <w:sz w:val="20"/>
          <w:szCs w:val="20"/>
        </w:rPr>
      </w:pPr>
    </w:p>
    <w:p w14:paraId="564E05DE" w14:textId="38F6B269" w:rsidR="00FA6CBC" w:rsidRPr="001443A5" w:rsidRDefault="00CB1D06" w:rsidP="00CB1D06">
      <w:pPr>
        <w:spacing w:line="240" w:lineRule="auto"/>
        <w:rPr>
          <w:rFonts w:ascii="Times New Roman" w:hAnsi="Times New Roman"/>
        </w:rPr>
      </w:pPr>
      <w:r w:rsidRPr="001443A5">
        <w:rPr>
          <w:rFonts w:ascii="Times New Roman" w:hAnsi="Times New Roman"/>
        </w:rPr>
        <w:t xml:space="preserve">Gabriela </w:t>
      </w:r>
      <w:r w:rsidR="00B76391">
        <w:rPr>
          <w:rFonts w:ascii="Times New Roman" w:hAnsi="Times New Roman"/>
        </w:rPr>
        <w:t xml:space="preserve">(Gaby) </w:t>
      </w:r>
      <w:r w:rsidRPr="001443A5">
        <w:rPr>
          <w:rFonts w:ascii="Times New Roman" w:hAnsi="Times New Roman"/>
        </w:rPr>
        <w:t>Garcia</w:t>
      </w:r>
      <w:r w:rsidR="00FA6CBC" w:rsidRPr="001443A5">
        <w:rPr>
          <w:rFonts w:ascii="Times New Roman" w:hAnsi="Times New Roman"/>
        </w:rPr>
        <w:t xml:space="preserve"> has entered into a personal services agreement with the Consortium of Universities for the Advancement of Hydrologic Science, Inc. (CUAHSI). </w:t>
      </w:r>
      <w:bookmarkStart w:id="0" w:name="_Hlk495667575"/>
      <w:r w:rsidR="00FA6CBC" w:rsidRPr="001443A5">
        <w:rPr>
          <w:rFonts w:ascii="Times New Roman" w:hAnsi="Times New Roman"/>
        </w:rPr>
        <w:t>The purpose of the agreement is to establish the scope of work and expectations</w:t>
      </w:r>
      <w:r w:rsidR="00444867" w:rsidRPr="001443A5">
        <w:rPr>
          <w:rFonts w:ascii="Times New Roman" w:hAnsi="Times New Roman"/>
        </w:rPr>
        <w:t xml:space="preserve"> for </w:t>
      </w:r>
      <w:r w:rsidRPr="001443A5">
        <w:rPr>
          <w:rFonts w:ascii="Times New Roman" w:hAnsi="Times New Roman"/>
        </w:rPr>
        <w:t>her work</w:t>
      </w:r>
      <w:r w:rsidR="001443A5" w:rsidRPr="001443A5">
        <w:rPr>
          <w:rFonts w:ascii="Times New Roman" w:hAnsi="Times New Roman"/>
        </w:rPr>
        <w:t xml:space="preserve"> as a Water Resources Specialist</w:t>
      </w:r>
      <w:r w:rsidR="00444867" w:rsidRPr="001443A5">
        <w:rPr>
          <w:rFonts w:ascii="Times New Roman" w:hAnsi="Times New Roman"/>
        </w:rPr>
        <w:t xml:space="preserve">. </w:t>
      </w:r>
      <w:r w:rsidR="00FA6CBC" w:rsidRPr="001443A5">
        <w:rPr>
          <w:rFonts w:ascii="Times New Roman" w:hAnsi="Times New Roman"/>
        </w:rPr>
        <w:t xml:space="preserve">The period of performance is </w:t>
      </w:r>
      <w:r w:rsidRPr="001443A5">
        <w:rPr>
          <w:rFonts w:ascii="Times New Roman" w:hAnsi="Times New Roman"/>
        </w:rPr>
        <w:t>September 28, 2020 through March 21, 2021, although the agreement may be terminated at any time by CUAHSI or Gabriela</w:t>
      </w:r>
      <w:r w:rsidR="004149E0" w:rsidRPr="001443A5">
        <w:rPr>
          <w:rFonts w:ascii="Times New Roman" w:hAnsi="Times New Roman"/>
        </w:rPr>
        <w:t>.</w:t>
      </w:r>
      <w:r w:rsidR="002D6575" w:rsidRPr="001443A5">
        <w:rPr>
          <w:rFonts w:ascii="Times New Roman" w:hAnsi="Times New Roman"/>
        </w:rPr>
        <w:t xml:space="preserve"> This agreement is funded </w:t>
      </w:r>
      <w:r w:rsidR="00F44280" w:rsidRPr="001443A5">
        <w:rPr>
          <w:rFonts w:ascii="Times New Roman" w:hAnsi="Times New Roman"/>
        </w:rPr>
        <w:t xml:space="preserve">through </w:t>
      </w:r>
      <w:r w:rsidR="00EA725F" w:rsidRPr="001443A5">
        <w:rPr>
          <w:rFonts w:ascii="Times New Roman" w:hAnsi="Times New Roman"/>
        </w:rPr>
        <w:t xml:space="preserve">the </w:t>
      </w:r>
      <w:r w:rsidRPr="001443A5">
        <w:rPr>
          <w:rFonts w:ascii="Times New Roman" w:hAnsi="Times New Roman"/>
        </w:rPr>
        <w:t>National Science Foundation cooperative agreement EAR-1848458.</w:t>
      </w:r>
    </w:p>
    <w:bookmarkEnd w:id="0"/>
    <w:p w14:paraId="70A0C279" w14:textId="01BD1E73" w:rsidR="001443A5" w:rsidRPr="00B76391" w:rsidRDefault="001443A5" w:rsidP="00CB1D06">
      <w:pPr>
        <w:spacing w:after="120" w:line="240" w:lineRule="auto"/>
        <w:rPr>
          <w:rFonts w:ascii="Times New Roman" w:hAnsi="Times New Roman"/>
          <w:bCs/>
        </w:rPr>
      </w:pPr>
      <w:r w:rsidRPr="001443A5">
        <w:rPr>
          <w:rFonts w:ascii="Times New Roman" w:hAnsi="Times New Roman"/>
          <w:b/>
        </w:rPr>
        <w:t xml:space="preserve">Position Requirements: </w:t>
      </w:r>
      <w:r w:rsidR="00B76391">
        <w:rPr>
          <w:rFonts w:ascii="Times New Roman" w:hAnsi="Times New Roman"/>
          <w:bCs/>
        </w:rPr>
        <w:t>The position requires a knowledge of water resources issues, hydrologic science, water-resources data analysis and visualization, and a range of commonly used programming languages (R, Python) and application packages (Jupyter notebooks, ArcGIS) commonly used in water-resources research.</w:t>
      </w:r>
    </w:p>
    <w:p w14:paraId="27952990" w14:textId="190D29E3" w:rsidR="001443A5" w:rsidRPr="00B76391" w:rsidRDefault="00FE5B84" w:rsidP="007477A7">
      <w:pPr>
        <w:spacing w:after="120" w:line="240" w:lineRule="auto"/>
        <w:rPr>
          <w:rFonts w:ascii="Times New Roman" w:hAnsi="Times New Roman"/>
          <w:b/>
        </w:rPr>
      </w:pPr>
      <w:r w:rsidRPr="001443A5">
        <w:rPr>
          <w:rFonts w:ascii="Times New Roman" w:hAnsi="Times New Roman"/>
          <w:b/>
        </w:rPr>
        <w:t>Scope of Work</w:t>
      </w:r>
      <w:r w:rsidR="00B76391">
        <w:rPr>
          <w:rFonts w:ascii="Times New Roman" w:hAnsi="Times New Roman"/>
          <w:b/>
        </w:rPr>
        <w:t xml:space="preserve"> and Expectations: </w:t>
      </w:r>
      <w:r w:rsidR="00B76391">
        <w:rPr>
          <w:rFonts w:ascii="Times New Roman" w:hAnsi="Times New Roman"/>
        </w:rPr>
        <w:t>Gaby</w:t>
      </w:r>
      <w:r w:rsidR="001443A5" w:rsidRPr="00B76391">
        <w:rPr>
          <w:rFonts w:ascii="Times New Roman" w:hAnsi="Times New Roman"/>
        </w:rPr>
        <w:t xml:space="preserve"> will work with CUAHSI staff to develop a gallery of </w:t>
      </w:r>
      <w:del w:id="1" w:author="Anthony Castronova" w:date="2020-09-25T10:36:00Z">
        <w:r w:rsidR="001443A5" w:rsidRPr="00B76391" w:rsidDel="00530285">
          <w:rPr>
            <w:rFonts w:ascii="Times New Roman" w:hAnsi="Times New Roman"/>
          </w:rPr>
          <w:delText xml:space="preserve">JupyterHub </w:delText>
        </w:r>
      </w:del>
      <w:ins w:id="2" w:author="Anthony Castronova" w:date="2020-09-25T10:37:00Z">
        <w:r w:rsidR="00530285">
          <w:rPr>
            <w:rFonts w:ascii="Times New Roman" w:hAnsi="Times New Roman"/>
          </w:rPr>
          <w:t xml:space="preserve">community </w:t>
        </w:r>
      </w:ins>
      <w:ins w:id="3" w:author="Anthony Castronova" w:date="2020-09-25T10:36:00Z">
        <w:r w:rsidR="00530285">
          <w:rPr>
            <w:rFonts w:ascii="Times New Roman" w:hAnsi="Times New Roman"/>
          </w:rPr>
          <w:t xml:space="preserve">examples (i.e. </w:t>
        </w:r>
        <w:proofErr w:type="spellStart"/>
        <w:r w:rsidR="00530285">
          <w:rPr>
            <w:rFonts w:ascii="Times New Roman" w:hAnsi="Times New Roman"/>
          </w:rPr>
          <w:t>Jupyter</w:t>
        </w:r>
        <w:proofErr w:type="spellEnd"/>
        <w:r w:rsidR="00530285">
          <w:rPr>
            <w:rFonts w:ascii="Times New Roman" w:hAnsi="Times New Roman"/>
          </w:rPr>
          <w:t xml:space="preserve"> </w:t>
        </w:r>
      </w:ins>
      <w:r w:rsidR="001443A5" w:rsidRPr="00B76391">
        <w:rPr>
          <w:rFonts w:ascii="Times New Roman" w:hAnsi="Times New Roman"/>
        </w:rPr>
        <w:t>notebooks</w:t>
      </w:r>
      <w:ins w:id="4" w:author="Anthony Castronova" w:date="2020-09-25T10:36:00Z">
        <w:r w:rsidR="00530285">
          <w:rPr>
            <w:rFonts w:ascii="Times New Roman" w:hAnsi="Times New Roman"/>
          </w:rPr>
          <w:t xml:space="preserve"> and MATLAB Live Scripts)</w:t>
        </w:r>
      </w:ins>
      <w:r w:rsidR="001443A5" w:rsidRPr="00B76391">
        <w:rPr>
          <w:rFonts w:ascii="Times New Roman" w:hAnsi="Times New Roman"/>
        </w:rPr>
        <w:t xml:space="preserve"> </w:t>
      </w:r>
      <w:ins w:id="5" w:author="Anthony Castronova" w:date="2020-09-25T10:37:00Z">
        <w:r w:rsidR="00530285">
          <w:rPr>
            <w:rFonts w:ascii="Times New Roman" w:hAnsi="Times New Roman"/>
          </w:rPr>
          <w:t xml:space="preserve">that leverage CUAHSI Compute </w:t>
        </w:r>
      </w:ins>
      <w:ins w:id="6" w:author="Anthony Castronova" w:date="2020-09-25T10:38:00Z">
        <w:r w:rsidR="00530285">
          <w:rPr>
            <w:rFonts w:ascii="Times New Roman" w:hAnsi="Times New Roman"/>
          </w:rPr>
          <w:t>and Modeling software</w:t>
        </w:r>
      </w:ins>
      <w:ins w:id="7" w:author="Anthony Castronova" w:date="2020-09-25T10:37:00Z">
        <w:r w:rsidR="00530285">
          <w:rPr>
            <w:rFonts w:ascii="Times New Roman" w:hAnsi="Times New Roman"/>
          </w:rPr>
          <w:t xml:space="preserve"> </w:t>
        </w:r>
      </w:ins>
      <w:r w:rsidR="001443A5" w:rsidRPr="00B76391">
        <w:rPr>
          <w:rFonts w:ascii="Times New Roman" w:hAnsi="Times New Roman"/>
        </w:rPr>
        <w:t xml:space="preserve">using R, Python, and other programming languages. </w:t>
      </w:r>
      <w:r w:rsidR="00B76391" w:rsidRPr="00B76391">
        <w:rPr>
          <w:rFonts w:ascii="Times New Roman" w:hAnsi="Times New Roman"/>
        </w:rPr>
        <w:t>The content of the notebooks will be determined in consultation with CUAHSI staff.</w:t>
      </w:r>
      <w:r w:rsidR="00B76391" w:rsidRPr="001443A5">
        <w:t xml:space="preserve"> </w:t>
      </w:r>
      <w:r w:rsidR="00B76391">
        <w:rPr>
          <w:rFonts w:ascii="Times New Roman" w:hAnsi="Times New Roman"/>
        </w:rPr>
        <w:t>She</w:t>
      </w:r>
      <w:r w:rsidR="001443A5" w:rsidRPr="00B76391">
        <w:rPr>
          <w:rFonts w:ascii="Times New Roman" w:hAnsi="Times New Roman"/>
        </w:rPr>
        <w:t xml:space="preserve"> may also develop software packages to programmatically access CUAHSI Hydrologic Information System and HydroShare. </w:t>
      </w:r>
      <w:r w:rsidR="007477A7">
        <w:rPr>
          <w:rFonts w:ascii="Times New Roman" w:hAnsi="Times New Roman"/>
        </w:rPr>
        <w:t xml:space="preserve">Gaby may also provide other related services as needed. </w:t>
      </w:r>
    </w:p>
    <w:p w14:paraId="6AC00F1F" w14:textId="5F70B607" w:rsidR="00B76391" w:rsidRPr="00B76391" w:rsidRDefault="00B76391" w:rsidP="007477A7">
      <w:pPr>
        <w:pStyle w:val="Heading1"/>
        <w:spacing w:after="120"/>
        <w:ind w:right="43"/>
        <w:jc w:val="left"/>
        <w:rPr>
          <w:rFonts w:ascii="Times New Roman" w:hAnsi="Times New Roman"/>
          <w:b w:val="0"/>
          <w:bCs/>
          <w:color w:val="000000"/>
          <w:sz w:val="22"/>
          <w:szCs w:val="22"/>
        </w:rPr>
      </w:pPr>
      <w:r w:rsidRPr="00B76391">
        <w:rPr>
          <w:rFonts w:ascii="Times New Roman" w:hAnsi="Times New Roman"/>
          <w:b w:val="0"/>
          <w:color w:val="000000"/>
          <w:sz w:val="22"/>
          <w:szCs w:val="22"/>
        </w:rPr>
        <w:t xml:space="preserve">As a </w:t>
      </w:r>
      <w:r w:rsidR="00F75623">
        <w:rPr>
          <w:rFonts w:ascii="Times New Roman" w:hAnsi="Times New Roman"/>
          <w:b w:val="0"/>
          <w:color w:val="000000"/>
          <w:sz w:val="22"/>
          <w:szCs w:val="22"/>
        </w:rPr>
        <w:t>Water Resources Specialist, Gaby</w:t>
      </w:r>
      <w:r w:rsidRPr="00B76391">
        <w:rPr>
          <w:rFonts w:ascii="Times New Roman" w:hAnsi="Times New Roman"/>
          <w:b w:val="0"/>
          <w:color w:val="000000"/>
          <w:sz w:val="22"/>
          <w:szCs w:val="22"/>
        </w:rPr>
        <w:t xml:space="preserve"> will expand CUAHSI’s community cloud computing capabilities for water science research and education</w:t>
      </w:r>
      <w:r w:rsidR="00F75623">
        <w:rPr>
          <w:rFonts w:ascii="Times New Roman" w:hAnsi="Times New Roman"/>
          <w:b w:val="0"/>
          <w:color w:val="000000"/>
          <w:sz w:val="22"/>
          <w:szCs w:val="22"/>
        </w:rPr>
        <w:t xml:space="preserve"> through the development of new JupyterHub notebooks and other applications</w:t>
      </w:r>
      <w:r w:rsidRPr="00B76391">
        <w:rPr>
          <w:rFonts w:ascii="Times New Roman" w:hAnsi="Times New Roman"/>
          <w:b w:val="0"/>
          <w:color w:val="000000"/>
          <w:sz w:val="22"/>
          <w:szCs w:val="22"/>
        </w:rPr>
        <w:t xml:space="preserve">. CUAHSI's Compute and Modeling program consists of free and open-source software for constructing, executing, and visualizing hydrologic models and data in the cloud. These services are linked with CUAHSI's community data repositories to support reproducible science, collaboration, and academic publication. </w:t>
      </w:r>
    </w:p>
    <w:p w14:paraId="6511049B" w14:textId="7412ED37" w:rsidR="00B76391" w:rsidRPr="00B76391" w:rsidRDefault="00F75623" w:rsidP="007477A7">
      <w:pPr>
        <w:pStyle w:val="Heading1"/>
        <w:spacing w:after="120"/>
        <w:ind w:right="43"/>
        <w:jc w:val="left"/>
        <w:rPr>
          <w:rFonts w:ascii="Times New Roman" w:hAnsi="Times New Roman"/>
          <w:b w:val="0"/>
          <w:bCs/>
          <w:color w:val="000000"/>
          <w:sz w:val="22"/>
          <w:szCs w:val="22"/>
        </w:rPr>
      </w:pPr>
      <w:r>
        <w:rPr>
          <w:rFonts w:ascii="Times New Roman" w:hAnsi="Times New Roman"/>
          <w:b w:val="0"/>
          <w:color w:val="000000"/>
          <w:sz w:val="22"/>
          <w:szCs w:val="22"/>
        </w:rPr>
        <w:t>Gaby</w:t>
      </w:r>
      <w:r w:rsidR="00B76391" w:rsidRPr="00B76391">
        <w:rPr>
          <w:rFonts w:ascii="Times New Roman" w:hAnsi="Times New Roman"/>
          <w:b w:val="0"/>
          <w:color w:val="000000"/>
          <w:sz w:val="22"/>
          <w:szCs w:val="22"/>
        </w:rPr>
        <w:t xml:space="preserve"> will work efficiently and independently in a remote setting with CUAHSI's operational and prototype software. This </w:t>
      </w:r>
      <w:r>
        <w:rPr>
          <w:rFonts w:ascii="Times New Roman" w:hAnsi="Times New Roman"/>
          <w:b w:val="0"/>
          <w:color w:val="000000"/>
          <w:sz w:val="22"/>
          <w:szCs w:val="22"/>
        </w:rPr>
        <w:t>opportunity</w:t>
      </w:r>
      <w:r w:rsidR="00B76391" w:rsidRPr="00B76391">
        <w:rPr>
          <w:rFonts w:ascii="Times New Roman" w:hAnsi="Times New Roman"/>
          <w:b w:val="0"/>
          <w:color w:val="000000"/>
          <w:sz w:val="22"/>
          <w:szCs w:val="22"/>
        </w:rPr>
        <w:t xml:space="preserve"> encourages exploratory research and active learning, with the expectation that </w:t>
      </w:r>
      <w:r>
        <w:rPr>
          <w:rFonts w:ascii="Times New Roman" w:hAnsi="Times New Roman"/>
          <w:b w:val="0"/>
          <w:color w:val="000000"/>
          <w:sz w:val="22"/>
          <w:szCs w:val="22"/>
        </w:rPr>
        <w:t>Gaby</w:t>
      </w:r>
      <w:r w:rsidR="00B76391" w:rsidRPr="00B76391">
        <w:rPr>
          <w:rFonts w:ascii="Times New Roman" w:hAnsi="Times New Roman"/>
          <w:b w:val="0"/>
          <w:color w:val="000000"/>
          <w:sz w:val="22"/>
          <w:szCs w:val="22"/>
        </w:rPr>
        <w:t xml:space="preserve"> will develop new skills and strengthen existing ones around industry-standard technologies.</w:t>
      </w:r>
    </w:p>
    <w:p w14:paraId="58EAA12C" w14:textId="1C40A371" w:rsidR="00B76391" w:rsidRDefault="007477A7" w:rsidP="007477A7">
      <w:pPr>
        <w:pStyle w:val="BodyText"/>
        <w:spacing w:after="120"/>
        <w:ind w:right="245"/>
        <w:rPr>
          <w:rFonts w:ascii="Times New Roman" w:hAnsi="Times New Roman" w:cs="Times New Roman"/>
        </w:rPr>
      </w:pPr>
      <w:r>
        <w:rPr>
          <w:rFonts w:ascii="Times New Roman" w:hAnsi="Times New Roman" w:cs="Times New Roman"/>
        </w:rPr>
        <w:t xml:space="preserve">Payment will be made bi-weekly at a rate of $30.00 per hour for up to 40 hours per week.  </w:t>
      </w:r>
      <w:r w:rsidR="00B76391" w:rsidRPr="00B76391">
        <w:rPr>
          <w:rFonts w:ascii="Times New Roman" w:hAnsi="Times New Roman" w:cs="Times New Roman"/>
        </w:rPr>
        <w:t xml:space="preserve">CUAHSI will issue and file a 1099 for personal services rendered. Reimbursement for reasonable travel expenses for </w:t>
      </w:r>
      <w:r>
        <w:rPr>
          <w:rFonts w:ascii="Times New Roman" w:hAnsi="Times New Roman" w:cs="Times New Roman"/>
        </w:rPr>
        <w:t>trips from the Washington, DC region</w:t>
      </w:r>
      <w:r w:rsidR="00B76391" w:rsidRPr="00B76391">
        <w:rPr>
          <w:rFonts w:ascii="Times New Roman" w:hAnsi="Times New Roman" w:cs="Times New Roman"/>
        </w:rPr>
        <w:t xml:space="preserve"> to CUAHSI’s offices in Cambridge, MA </w:t>
      </w:r>
      <w:r>
        <w:rPr>
          <w:rFonts w:ascii="Times New Roman" w:hAnsi="Times New Roman" w:cs="Times New Roman"/>
        </w:rPr>
        <w:t xml:space="preserve">will be made </w:t>
      </w:r>
      <w:r w:rsidR="00B76391" w:rsidRPr="00B76391">
        <w:rPr>
          <w:rFonts w:ascii="Times New Roman" w:hAnsi="Times New Roman" w:cs="Times New Roman"/>
        </w:rPr>
        <w:t>should such travel become necessary. Travel must adhere to CUAHSI travel policies.</w:t>
      </w:r>
    </w:p>
    <w:p w14:paraId="76CAF985" w14:textId="053C6FB7" w:rsidR="007477A7" w:rsidRPr="00B76391" w:rsidRDefault="007477A7" w:rsidP="007477A7">
      <w:pPr>
        <w:pStyle w:val="BodyText"/>
        <w:spacing w:after="120"/>
        <w:ind w:right="241"/>
        <w:rPr>
          <w:rFonts w:ascii="Times New Roman" w:hAnsi="Times New Roman" w:cs="Times New Roman"/>
        </w:rPr>
      </w:pPr>
      <w:r>
        <w:rPr>
          <w:rFonts w:ascii="Times New Roman" w:hAnsi="Times New Roman" w:cs="Times New Roman"/>
        </w:rPr>
        <w:t xml:space="preserve">Gaby’s immediate supervisor will be Anthony Castronova. She will file a weekly report with </w:t>
      </w:r>
      <w:del w:id="8" w:author="Anthony Castronova" w:date="2020-09-25T10:38:00Z">
        <w:r w:rsidDel="00530285">
          <w:rPr>
            <w:rFonts w:ascii="Times New Roman" w:hAnsi="Times New Roman" w:cs="Times New Roman"/>
          </w:rPr>
          <w:delText xml:space="preserve">Tony </w:delText>
        </w:r>
      </w:del>
      <w:ins w:id="9" w:author="Anthony Castronova" w:date="2020-09-25T10:38:00Z">
        <w:r w:rsidR="00530285">
          <w:rPr>
            <w:rFonts w:ascii="Times New Roman" w:hAnsi="Times New Roman" w:cs="Times New Roman"/>
          </w:rPr>
          <w:t xml:space="preserve">Anthony </w:t>
        </w:r>
      </w:ins>
      <w:r>
        <w:rPr>
          <w:rFonts w:ascii="Times New Roman" w:hAnsi="Times New Roman" w:cs="Times New Roman"/>
        </w:rPr>
        <w:t xml:space="preserve">of hours worked. </w:t>
      </w:r>
    </w:p>
    <w:p w14:paraId="3C360048" w14:textId="15233B8A" w:rsidR="00B76391" w:rsidRDefault="00B76391" w:rsidP="00B76391">
      <w:pPr>
        <w:pStyle w:val="BodyText"/>
        <w:spacing w:before="10"/>
        <w:rPr>
          <w:rFonts w:ascii="Times New Roman" w:hAnsi="Times New Roman" w:cs="Times New Roman"/>
        </w:rPr>
      </w:pPr>
    </w:p>
    <w:p w14:paraId="03AFC79F" w14:textId="0989D1DE" w:rsidR="00F75623" w:rsidRDefault="00F75623" w:rsidP="00B76391">
      <w:pPr>
        <w:pStyle w:val="BodyText"/>
        <w:spacing w:before="10"/>
        <w:rPr>
          <w:rFonts w:ascii="Times New Roman" w:hAnsi="Times New Roman" w:cs="Times New Roman"/>
        </w:rPr>
      </w:pPr>
    </w:p>
    <w:p w14:paraId="0744E07B" w14:textId="77777777" w:rsidR="00F75623" w:rsidRPr="00B76391" w:rsidRDefault="00F75623" w:rsidP="00B76391">
      <w:pPr>
        <w:pStyle w:val="BodyText"/>
        <w:spacing w:before="10"/>
        <w:rPr>
          <w:rFonts w:ascii="Times New Roman" w:hAnsi="Times New Roman" w:cs="Times New Roman"/>
        </w:rPr>
      </w:pPr>
    </w:p>
    <w:p w14:paraId="54AA075E" w14:textId="77777777" w:rsidR="00FA6CBC" w:rsidRPr="007477A7" w:rsidRDefault="00FA6CBC" w:rsidP="007477A7">
      <w:pPr>
        <w:spacing w:after="0"/>
        <w:rPr>
          <w:rFonts w:ascii="Times New Roman" w:hAnsi="Times New Roman"/>
        </w:rPr>
      </w:pPr>
      <w:r w:rsidRPr="007477A7">
        <w:rPr>
          <w:rFonts w:ascii="Times New Roman" w:hAnsi="Times New Roman"/>
        </w:rPr>
        <w:t>CUAHSI:</w:t>
      </w:r>
      <w:r w:rsidRPr="007477A7">
        <w:rPr>
          <w:rFonts w:ascii="Times New Roman" w:hAnsi="Times New Roman"/>
        </w:rPr>
        <w:tab/>
      </w:r>
      <w:r w:rsidRPr="007477A7">
        <w:rPr>
          <w:rFonts w:ascii="Times New Roman" w:hAnsi="Times New Roman"/>
        </w:rPr>
        <w:tab/>
      </w:r>
      <w:r w:rsidRPr="007477A7">
        <w:rPr>
          <w:rFonts w:ascii="Times New Roman" w:hAnsi="Times New Roman"/>
        </w:rPr>
        <w:tab/>
      </w:r>
      <w:r w:rsidRPr="007477A7">
        <w:rPr>
          <w:rFonts w:ascii="Times New Roman" w:hAnsi="Times New Roman"/>
        </w:rPr>
        <w:tab/>
      </w:r>
      <w:r w:rsidRPr="007477A7">
        <w:rPr>
          <w:rFonts w:ascii="Times New Roman" w:hAnsi="Times New Roman"/>
        </w:rPr>
        <w:tab/>
        <w:t>Consultant:</w:t>
      </w:r>
    </w:p>
    <w:p w14:paraId="2C9613CB" w14:textId="116744E2" w:rsidR="005958AB" w:rsidRPr="00F20FD8" w:rsidRDefault="00F44280" w:rsidP="005958AB">
      <w:pPr>
        <w:spacing w:after="0"/>
        <w:rPr>
          <w:rFonts w:ascii="Times New Roman" w:hAnsi="Times New Roman"/>
          <w:sz w:val="24"/>
          <w:szCs w:val="24"/>
        </w:rPr>
      </w:pPr>
      <w:r>
        <w:rPr>
          <w:rFonts w:ascii="Times New Roman" w:hAnsi="Times New Roman"/>
          <w:noProof/>
          <w:sz w:val="24"/>
          <w:szCs w:val="24"/>
        </w:rPr>
        <w:drawing>
          <wp:inline distT="0" distB="0" distL="0" distR="0" wp14:anchorId="779AEAD9" wp14:editId="0D307F3F">
            <wp:extent cx="1049309" cy="456957"/>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rad Bales Signa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319" cy="471332"/>
                    </a:xfrm>
                    <a:prstGeom prst="rect">
                      <a:avLst/>
                    </a:prstGeom>
                  </pic:spPr>
                </pic:pic>
              </a:graphicData>
            </a:graphic>
          </wp:inline>
        </w:drawing>
      </w:r>
    </w:p>
    <w:p w14:paraId="14820BC5" w14:textId="3F1D77A5" w:rsidR="00FA6CBC" w:rsidRPr="00F20FD8" w:rsidRDefault="00FA6CBC" w:rsidP="007477A7">
      <w:pPr>
        <w:spacing w:after="0"/>
        <w:rPr>
          <w:rFonts w:ascii="Times New Roman" w:hAnsi="Times New Roman"/>
          <w:sz w:val="24"/>
          <w:szCs w:val="24"/>
        </w:rPr>
      </w:pPr>
      <w:r w:rsidRPr="00F20FD8">
        <w:rPr>
          <w:rFonts w:ascii="Times New Roman" w:hAnsi="Times New Roman"/>
          <w:sz w:val="24"/>
          <w:szCs w:val="24"/>
        </w:rPr>
        <w:t>______________________</w:t>
      </w:r>
      <w:r w:rsidRPr="00F20FD8">
        <w:rPr>
          <w:rFonts w:ascii="Times New Roman" w:hAnsi="Times New Roman"/>
          <w:sz w:val="24"/>
          <w:szCs w:val="24"/>
        </w:rPr>
        <w:tab/>
      </w:r>
      <w:r w:rsidR="007477A7">
        <w:rPr>
          <w:rFonts w:ascii="Times New Roman" w:hAnsi="Times New Roman"/>
          <w:sz w:val="24"/>
          <w:szCs w:val="24"/>
        </w:rPr>
        <w:t xml:space="preserve">   </w:t>
      </w:r>
      <w:r w:rsidR="007477A7">
        <w:rPr>
          <w:rFonts w:ascii="Times New Roman" w:hAnsi="Times New Roman"/>
          <w:sz w:val="24"/>
          <w:szCs w:val="24"/>
        </w:rPr>
        <w:tab/>
      </w:r>
      <w:r w:rsidRPr="00F20FD8">
        <w:rPr>
          <w:rFonts w:ascii="Times New Roman" w:hAnsi="Times New Roman"/>
          <w:sz w:val="24"/>
          <w:szCs w:val="24"/>
        </w:rPr>
        <w:tab/>
        <w:t>_________________________</w:t>
      </w:r>
    </w:p>
    <w:p w14:paraId="5C0A40CF" w14:textId="64116E57" w:rsidR="00FA6CBC" w:rsidRPr="007477A7" w:rsidRDefault="00EA725F" w:rsidP="007477A7">
      <w:pPr>
        <w:spacing w:after="0" w:line="240" w:lineRule="auto"/>
        <w:rPr>
          <w:rFonts w:ascii="Times New Roman" w:hAnsi="Times New Roman"/>
        </w:rPr>
      </w:pPr>
      <w:r w:rsidRPr="007477A7">
        <w:rPr>
          <w:rFonts w:ascii="Times New Roman" w:hAnsi="Times New Roman"/>
        </w:rPr>
        <w:t>Jerad Bales</w:t>
      </w:r>
      <w:r w:rsidR="00FA6CBC" w:rsidRPr="007477A7">
        <w:rPr>
          <w:rFonts w:ascii="Times New Roman" w:hAnsi="Times New Roman"/>
        </w:rPr>
        <w:tab/>
      </w:r>
      <w:r w:rsidR="00FA6CBC" w:rsidRPr="007477A7">
        <w:rPr>
          <w:rFonts w:ascii="Times New Roman" w:hAnsi="Times New Roman"/>
        </w:rPr>
        <w:tab/>
      </w:r>
      <w:r w:rsidR="00FA6CBC" w:rsidRPr="007477A7">
        <w:rPr>
          <w:rFonts w:ascii="Times New Roman" w:hAnsi="Times New Roman"/>
        </w:rPr>
        <w:tab/>
      </w:r>
      <w:r w:rsidR="007B0645" w:rsidRPr="007477A7">
        <w:rPr>
          <w:rFonts w:ascii="Times New Roman" w:hAnsi="Times New Roman"/>
        </w:rPr>
        <w:tab/>
      </w:r>
      <w:r w:rsidR="00E229C3" w:rsidRPr="007477A7">
        <w:rPr>
          <w:rFonts w:ascii="Times New Roman" w:hAnsi="Times New Roman"/>
        </w:rPr>
        <w:tab/>
      </w:r>
      <w:r w:rsidR="001443A5" w:rsidRPr="007477A7">
        <w:rPr>
          <w:rFonts w:ascii="Times New Roman" w:hAnsi="Times New Roman"/>
        </w:rPr>
        <w:t>Gabriela Garcia</w:t>
      </w:r>
      <w:r w:rsidR="00444867" w:rsidRPr="007477A7">
        <w:rPr>
          <w:rFonts w:ascii="Times New Roman" w:hAnsi="Times New Roman"/>
        </w:rPr>
        <w:t xml:space="preserve"> </w:t>
      </w:r>
    </w:p>
    <w:p w14:paraId="1065208A" w14:textId="77777777" w:rsidR="00FA6CBC" w:rsidRPr="007477A7" w:rsidRDefault="00EA725F" w:rsidP="005958AB">
      <w:pPr>
        <w:spacing w:after="0"/>
        <w:rPr>
          <w:rFonts w:ascii="Times New Roman" w:hAnsi="Times New Roman"/>
        </w:rPr>
      </w:pPr>
      <w:r w:rsidRPr="007477A7">
        <w:rPr>
          <w:rFonts w:ascii="Times New Roman" w:hAnsi="Times New Roman"/>
        </w:rPr>
        <w:t>Executive Director</w:t>
      </w:r>
    </w:p>
    <w:sectPr w:rsidR="00FA6CBC" w:rsidRPr="007477A7" w:rsidSect="00C136AF">
      <w:headerReference w:type="default" r:id="rId9"/>
      <w:footerReference w:type="default" r:id="rId10"/>
      <w:headerReference w:type="first" r:id="rId11"/>
      <w:footerReference w:type="first" r:id="rId12"/>
      <w:pgSz w:w="12240" w:h="15840"/>
      <w:pgMar w:top="900" w:right="1440" w:bottom="1440" w:left="144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D3E9A6" w14:textId="77777777" w:rsidR="00620975" w:rsidRDefault="00620975" w:rsidP="001202D6">
      <w:pPr>
        <w:spacing w:after="0" w:line="240" w:lineRule="auto"/>
      </w:pPr>
      <w:r>
        <w:separator/>
      </w:r>
    </w:p>
  </w:endnote>
  <w:endnote w:type="continuationSeparator" w:id="0">
    <w:p w14:paraId="1B45FD16" w14:textId="77777777" w:rsidR="00620975" w:rsidRDefault="00620975" w:rsidP="00120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02531" w14:textId="77777777" w:rsidR="001549BF" w:rsidRDefault="001549BF" w:rsidP="0073351A">
    <w:pPr>
      <w:spacing w:after="0" w:line="240" w:lineRule="auto"/>
      <w:rPr>
        <w:b/>
        <w:sz w:val="18"/>
        <w:szCs w:val="18"/>
      </w:rPr>
    </w:pPr>
  </w:p>
  <w:p w14:paraId="47FF7336" w14:textId="77777777" w:rsidR="001549BF" w:rsidRDefault="001549BF" w:rsidP="0073351A">
    <w:pPr>
      <w:spacing w:after="0" w:line="240" w:lineRule="auto"/>
      <w:rPr>
        <w:b/>
        <w:sz w:val="18"/>
        <w:szCs w:val="18"/>
      </w:rPr>
    </w:pPr>
  </w:p>
  <w:p w14:paraId="2DF3B11D" w14:textId="77777777" w:rsidR="001549BF" w:rsidRDefault="001549BF">
    <w:pPr>
      <w:pStyle w:val="Footer"/>
    </w:pPr>
  </w:p>
  <w:p w14:paraId="78DE7ED9" w14:textId="77777777" w:rsidR="001549BF" w:rsidRDefault="001549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2DCD0" w14:textId="77777777" w:rsidR="00C136AF" w:rsidRPr="001202D6" w:rsidRDefault="00C136AF" w:rsidP="00C136AF">
    <w:pPr>
      <w:spacing w:after="0" w:line="240" w:lineRule="auto"/>
      <w:rPr>
        <w:sz w:val="18"/>
        <w:szCs w:val="18"/>
      </w:rPr>
    </w:pPr>
    <w:r w:rsidRPr="008F311D">
      <w:rPr>
        <w:b/>
        <w:sz w:val="18"/>
        <w:szCs w:val="18"/>
      </w:rPr>
      <w:t>Consortium of Universities for the Advancement of Hydrologic Science, Inc</w:t>
    </w:r>
    <w:r>
      <w:rPr>
        <w:b/>
        <w:sz w:val="18"/>
        <w:szCs w:val="18"/>
      </w:rPr>
      <w:t>.</w:t>
    </w:r>
    <w:r>
      <w:rPr>
        <w:sz w:val="18"/>
        <w:szCs w:val="18"/>
      </w:rPr>
      <w:tab/>
    </w:r>
    <w:r>
      <w:rPr>
        <w:sz w:val="18"/>
        <w:szCs w:val="18"/>
      </w:rPr>
      <w:tab/>
    </w:r>
    <w:r>
      <w:rPr>
        <w:sz w:val="18"/>
        <w:szCs w:val="18"/>
      </w:rPr>
      <w:tab/>
    </w:r>
    <w:r>
      <w:rPr>
        <w:sz w:val="18"/>
        <w:szCs w:val="18"/>
      </w:rPr>
      <w:tab/>
      <w:t>Tel: 339.221.5400</w:t>
    </w:r>
  </w:p>
  <w:p w14:paraId="16FDEEC8" w14:textId="77777777" w:rsidR="00C136AF" w:rsidRDefault="00E229C3" w:rsidP="00C136AF">
    <w:pPr>
      <w:spacing w:after="0" w:line="240" w:lineRule="auto"/>
      <w:rPr>
        <w:sz w:val="18"/>
        <w:szCs w:val="18"/>
      </w:rPr>
    </w:pPr>
    <w:r>
      <w:rPr>
        <w:sz w:val="18"/>
        <w:szCs w:val="18"/>
      </w:rPr>
      <w:t>150 Cambridge Park Drive, Suite 203</w:t>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t>Fax: 781.219.4029</w:t>
    </w:r>
  </w:p>
  <w:p w14:paraId="26BE329E" w14:textId="77777777" w:rsidR="00C136AF" w:rsidRPr="001202D6" w:rsidRDefault="00E229C3" w:rsidP="00C136AF">
    <w:pPr>
      <w:spacing w:after="0" w:line="240" w:lineRule="auto"/>
      <w:rPr>
        <w:sz w:val="18"/>
        <w:szCs w:val="18"/>
      </w:rPr>
    </w:pPr>
    <w:r>
      <w:rPr>
        <w:sz w:val="18"/>
        <w:szCs w:val="18"/>
      </w:rPr>
      <w:t>Cambridge, MA</w:t>
    </w:r>
    <w:r w:rsidR="00C136AF">
      <w:rPr>
        <w:sz w:val="18"/>
        <w:szCs w:val="18"/>
      </w:rPr>
      <w:t xml:space="preserve"> 021</w:t>
    </w:r>
    <w:r>
      <w:rPr>
        <w:sz w:val="18"/>
        <w:szCs w:val="18"/>
      </w:rPr>
      <w:t>40</w:t>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r w:rsidR="00C136AF">
      <w:rPr>
        <w:sz w:val="18"/>
        <w:szCs w:val="18"/>
      </w:rPr>
      <w:tab/>
    </w:r>
    <w:hyperlink r:id="rId1" w:history="1">
      <w:r w:rsidR="00C136AF" w:rsidRPr="00231069">
        <w:rPr>
          <w:rStyle w:val="Hyperlink"/>
          <w:sz w:val="18"/>
          <w:szCs w:val="18"/>
        </w:rPr>
        <w:t>www.cuahsi.org</w:t>
      </w:r>
    </w:hyperlink>
    <w:r w:rsidR="00C136AF">
      <w:rPr>
        <w:sz w:val="18"/>
        <w:szCs w:val="18"/>
      </w:rPr>
      <w:t xml:space="preserve"> </w:t>
    </w:r>
  </w:p>
  <w:p w14:paraId="69A8A792" w14:textId="77777777" w:rsidR="00C136AF" w:rsidRDefault="00C1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8CAD4" w14:textId="77777777" w:rsidR="00620975" w:rsidRDefault="00620975" w:rsidP="001202D6">
      <w:pPr>
        <w:spacing w:after="0" w:line="240" w:lineRule="auto"/>
      </w:pPr>
      <w:r>
        <w:separator/>
      </w:r>
    </w:p>
  </w:footnote>
  <w:footnote w:type="continuationSeparator" w:id="0">
    <w:p w14:paraId="5B8040B7" w14:textId="77777777" w:rsidR="00620975" w:rsidRDefault="00620975" w:rsidP="00120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4805F" w14:textId="5776A258" w:rsidR="00C136AF" w:rsidRPr="001443A5" w:rsidRDefault="00C136AF" w:rsidP="00C136AF">
    <w:pPr>
      <w:pStyle w:val="Header"/>
      <w:rPr>
        <w:rFonts w:ascii="Times New Roman" w:hAnsi="Times New Roman"/>
      </w:rPr>
    </w:pPr>
    <w:r>
      <w:tab/>
    </w:r>
    <w:r>
      <w:tab/>
    </w:r>
    <w:r w:rsidRPr="001443A5">
      <w:rPr>
        <w:rFonts w:ascii="Times New Roman" w:hAnsi="Times New Roman"/>
      </w:rPr>
      <w:t>CUAHSI-</w:t>
    </w:r>
    <w:r w:rsidR="001443A5" w:rsidRPr="001443A5">
      <w:rPr>
        <w:rFonts w:ascii="Times New Roman" w:hAnsi="Times New Roman"/>
      </w:rPr>
      <w:t xml:space="preserve">Garcia </w:t>
    </w:r>
    <w:r w:rsidRPr="001443A5">
      <w:rPr>
        <w:rFonts w:ascii="Times New Roman" w:hAnsi="Times New Roman"/>
      </w:rPr>
      <w:t>PSA</w:t>
    </w:r>
  </w:p>
  <w:p w14:paraId="0C3D8785" w14:textId="77777777" w:rsidR="00C136AF" w:rsidRPr="001443A5" w:rsidRDefault="00C136AF" w:rsidP="00C136AF">
    <w:pPr>
      <w:pStyle w:val="Header"/>
      <w:rPr>
        <w:rFonts w:ascii="Times New Roman" w:hAnsi="Times New Roman"/>
      </w:rPr>
    </w:pPr>
    <w:r>
      <w:tab/>
    </w:r>
    <w:r>
      <w:tab/>
    </w:r>
    <w:r w:rsidRPr="001443A5">
      <w:rPr>
        <w:rFonts w:ascii="Times New Roman" w:hAnsi="Times New Roman"/>
        <w:color w:val="7F7F7F" w:themeColor="background1" w:themeShade="7F"/>
        <w:spacing w:val="60"/>
      </w:rPr>
      <w:t>Page</w:t>
    </w:r>
    <w:r w:rsidRPr="001443A5">
      <w:rPr>
        <w:rFonts w:ascii="Times New Roman" w:hAnsi="Times New Roman"/>
      </w:rPr>
      <w:t xml:space="preserve"> | </w:t>
    </w:r>
    <w:r w:rsidRPr="001443A5">
      <w:rPr>
        <w:rFonts w:ascii="Times New Roman" w:hAnsi="Times New Roman"/>
      </w:rPr>
      <w:fldChar w:fldCharType="begin"/>
    </w:r>
    <w:r w:rsidRPr="001443A5">
      <w:rPr>
        <w:rFonts w:ascii="Times New Roman" w:hAnsi="Times New Roman"/>
      </w:rPr>
      <w:instrText xml:space="preserve"> PAGE   \* MERGEFORMAT </w:instrText>
    </w:r>
    <w:r w:rsidRPr="001443A5">
      <w:rPr>
        <w:rFonts w:ascii="Times New Roman" w:hAnsi="Times New Roman"/>
      </w:rPr>
      <w:fldChar w:fldCharType="separate"/>
    </w:r>
    <w:r w:rsidR="005D48FC" w:rsidRPr="001443A5">
      <w:rPr>
        <w:rFonts w:ascii="Times New Roman" w:hAnsi="Times New Roman"/>
        <w:b/>
        <w:bCs/>
        <w:noProof/>
      </w:rPr>
      <w:t>4</w:t>
    </w:r>
    <w:r w:rsidRPr="001443A5">
      <w:rPr>
        <w:rFonts w:ascii="Times New Roman" w:hAnsi="Times New Roman"/>
        <w:b/>
        <w:bCs/>
        <w:noProof/>
      </w:rPr>
      <w:fldChar w:fldCharType="end"/>
    </w:r>
    <w:r w:rsidRPr="001443A5">
      <w:rPr>
        <w:rFonts w:ascii="Times New Roman" w:hAnsi="Times New Roman"/>
        <w:b/>
        <w:bCs/>
        <w:noProof/>
      </w:rPr>
      <w:t xml:space="preserve"> of </w:t>
    </w:r>
    <w:r w:rsidR="00EA725F" w:rsidRPr="001443A5">
      <w:rPr>
        <w:rFonts w:ascii="Times New Roman" w:hAnsi="Times New Roman"/>
        <w:b/>
        <w:bCs/>
        <w:noProof/>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38A16" w14:textId="77777777" w:rsidR="00C136AF" w:rsidRDefault="00C136AF" w:rsidP="00C136AF">
    <w:pPr>
      <w:pStyle w:val="Header"/>
    </w:pPr>
    <w:r>
      <w:tab/>
    </w:r>
    <w:r>
      <w:tab/>
    </w:r>
  </w:p>
  <w:p w14:paraId="6B1566ED" w14:textId="77777777" w:rsidR="00C136AF" w:rsidRDefault="00C13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5F5A"/>
    <w:multiLevelType w:val="hybridMultilevel"/>
    <w:tmpl w:val="7B16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52CE"/>
    <w:multiLevelType w:val="hybridMultilevel"/>
    <w:tmpl w:val="FDECEF7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328D05AC"/>
    <w:multiLevelType w:val="hybridMultilevel"/>
    <w:tmpl w:val="22E61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7F539E"/>
    <w:multiLevelType w:val="multilevel"/>
    <w:tmpl w:val="19426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2340BF"/>
    <w:multiLevelType w:val="hybridMultilevel"/>
    <w:tmpl w:val="30D48D3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E802A64"/>
    <w:multiLevelType w:val="hybridMultilevel"/>
    <w:tmpl w:val="940616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BE4B68"/>
    <w:multiLevelType w:val="hybridMultilevel"/>
    <w:tmpl w:val="2C2C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5E199D"/>
    <w:multiLevelType w:val="hybridMultilevel"/>
    <w:tmpl w:val="1C0EB2DC"/>
    <w:lvl w:ilvl="0" w:tplc="DF16093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4"/>
  </w:num>
  <w:num w:numId="5">
    <w:abstractNumId w:val="1"/>
  </w:num>
  <w:num w:numId="6">
    <w:abstractNumId w:val="3"/>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hony Castronova">
    <w15:presenceInfo w15:providerId="AD" w15:userId="S::acastronova@cuahsi.org::70def085-25bb-4a7e-b221-73dca9728d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0A"/>
    <w:rsid w:val="0005275B"/>
    <w:rsid w:val="00052C42"/>
    <w:rsid w:val="000549C0"/>
    <w:rsid w:val="000B2571"/>
    <w:rsid w:val="000D102F"/>
    <w:rsid w:val="000E2CEE"/>
    <w:rsid w:val="001202D6"/>
    <w:rsid w:val="00134654"/>
    <w:rsid w:val="001443A5"/>
    <w:rsid w:val="00151536"/>
    <w:rsid w:val="001549BF"/>
    <w:rsid w:val="00174A73"/>
    <w:rsid w:val="001A7E03"/>
    <w:rsid w:val="001D1B65"/>
    <w:rsid w:val="001E7C35"/>
    <w:rsid w:val="00202FB0"/>
    <w:rsid w:val="002168FC"/>
    <w:rsid w:val="0024267C"/>
    <w:rsid w:val="002D6575"/>
    <w:rsid w:val="00327220"/>
    <w:rsid w:val="003466A5"/>
    <w:rsid w:val="00360512"/>
    <w:rsid w:val="00373038"/>
    <w:rsid w:val="003A010F"/>
    <w:rsid w:val="004149E0"/>
    <w:rsid w:val="00416EF9"/>
    <w:rsid w:val="0043369B"/>
    <w:rsid w:val="00436296"/>
    <w:rsid w:val="004366CD"/>
    <w:rsid w:val="00444867"/>
    <w:rsid w:val="00450949"/>
    <w:rsid w:val="00493756"/>
    <w:rsid w:val="004D7099"/>
    <w:rsid w:val="00501922"/>
    <w:rsid w:val="00522A14"/>
    <w:rsid w:val="00530285"/>
    <w:rsid w:val="00541325"/>
    <w:rsid w:val="00545640"/>
    <w:rsid w:val="005958AB"/>
    <w:rsid w:val="005A2415"/>
    <w:rsid w:val="005D48FC"/>
    <w:rsid w:val="005F5BDC"/>
    <w:rsid w:val="00620975"/>
    <w:rsid w:val="00621D88"/>
    <w:rsid w:val="006B0317"/>
    <w:rsid w:val="006B05DA"/>
    <w:rsid w:val="006C0C0B"/>
    <w:rsid w:val="006C5052"/>
    <w:rsid w:val="0073351A"/>
    <w:rsid w:val="0074570C"/>
    <w:rsid w:val="007477A7"/>
    <w:rsid w:val="007B0645"/>
    <w:rsid w:val="007F2C2E"/>
    <w:rsid w:val="007F6A14"/>
    <w:rsid w:val="00800878"/>
    <w:rsid w:val="008407A8"/>
    <w:rsid w:val="00870DCF"/>
    <w:rsid w:val="00886FCC"/>
    <w:rsid w:val="00895DE3"/>
    <w:rsid w:val="008B1A0E"/>
    <w:rsid w:val="008E53C7"/>
    <w:rsid w:val="008E56CB"/>
    <w:rsid w:val="008F311D"/>
    <w:rsid w:val="008F6377"/>
    <w:rsid w:val="009308D0"/>
    <w:rsid w:val="00994FCD"/>
    <w:rsid w:val="009A17A6"/>
    <w:rsid w:val="009B612D"/>
    <w:rsid w:val="009D31ED"/>
    <w:rsid w:val="00A2427C"/>
    <w:rsid w:val="00A25699"/>
    <w:rsid w:val="00A40734"/>
    <w:rsid w:val="00A43482"/>
    <w:rsid w:val="00A8199C"/>
    <w:rsid w:val="00A86E9C"/>
    <w:rsid w:val="00AB4F0E"/>
    <w:rsid w:val="00B45C91"/>
    <w:rsid w:val="00B62947"/>
    <w:rsid w:val="00B64CAE"/>
    <w:rsid w:val="00B76391"/>
    <w:rsid w:val="00B86279"/>
    <w:rsid w:val="00BB142F"/>
    <w:rsid w:val="00C136AF"/>
    <w:rsid w:val="00C3720A"/>
    <w:rsid w:val="00C47CE3"/>
    <w:rsid w:val="00C655B5"/>
    <w:rsid w:val="00CA2E53"/>
    <w:rsid w:val="00CB1D06"/>
    <w:rsid w:val="00CB5FA2"/>
    <w:rsid w:val="00CE6458"/>
    <w:rsid w:val="00D612AF"/>
    <w:rsid w:val="00E11828"/>
    <w:rsid w:val="00E229C3"/>
    <w:rsid w:val="00E406B5"/>
    <w:rsid w:val="00E52C16"/>
    <w:rsid w:val="00E70C81"/>
    <w:rsid w:val="00E935C2"/>
    <w:rsid w:val="00EA725F"/>
    <w:rsid w:val="00EE7AE6"/>
    <w:rsid w:val="00F20FD8"/>
    <w:rsid w:val="00F44280"/>
    <w:rsid w:val="00F6601E"/>
    <w:rsid w:val="00F75623"/>
    <w:rsid w:val="00F968BB"/>
    <w:rsid w:val="00FA6CBC"/>
    <w:rsid w:val="00FC6A9E"/>
    <w:rsid w:val="00FD04CD"/>
    <w:rsid w:val="00FE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005E5"/>
  <w15:chartTrackingRefBased/>
  <w15:docId w15:val="{2521FCDE-A07C-4833-8996-2ECB1671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8D0"/>
    <w:pPr>
      <w:spacing w:after="200" w:line="276" w:lineRule="auto"/>
    </w:pPr>
    <w:rPr>
      <w:sz w:val="22"/>
      <w:szCs w:val="22"/>
    </w:rPr>
  </w:style>
  <w:style w:type="paragraph" w:styleId="Heading1">
    <w:name w:val="heading 1"/>
    <w:basedOn w:val="Normal"/>
    <w:next w:val="Normal"/>
    <w:link w:val="Heading1Char"/>
    <w:qFormat/>
    <w:rsid w:val="00FA6CBC"/>
    <w:pPr>
      <w:keepNext/>
      <w:spacing w:after="0" w:line="240" w:lineRule="auto"/>
      <w:jc w:val="center"/>
      <w:outlineLvl w:val="0"/>
    </w:pPr>
    <w:rPr>
      <w:rFonts w:ascii="Courier New" w:eastAsia="Times New Roman" w:hAnsi="Courier New"/>
      <w:b/>
      <w:sz w:val="28"/>
      <w:szCs w:val="28"/>
    </w:rPr>
  </w:style>
  <w:style w:type="paragraph" w:styleId="Heading2">
    <w:name w:val="heading 2"/>
    <w:basedOn w:val="Normal"/>
    <w:next w:val="Normal"/>
    <w:link w:val="Heading2Char"/>
    <w:qFormat/>
    <w:rsid w:val="00FA6CBC"/>
    <w:pPr>
      <w:keepNext/>
      <w:spacing w:after="0" w:line="240" w:lineRule="auto"/>
      <w:jc w:val="center"/>
      <w:outlineLvl w:val="1"/>
    </w:pPr>
    <w:rPr>
      <w:rFonts w:ascii="Courier New" w:eastAsia="Times New Roman" w:hAnsi="Courier New"/>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0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E70C81"/>
    <w:rPr>
      <w:color w:val="0000FF"/>
      <w:u w:val="single"/>
    </w:rPr>
  </w:style>
  <w:style w:type="paragraph" w:styleId="Header">
    <w:name w:val="header"/>
    <w:basedOn w:val="Normal"/>
    <w:link w:val="HeaderChar"/>
    <w:uiPriority w:val="99"/>
    <w:unhideWhenUsed/>
    <w:rsid w:val="001202D6"/>
    <w:pPr>
      <w:tabs>
        <w:tab w:val="center" w:pos="4680"/>
        <w:tab w:val="right" w:pos="9360"/>
      </w:tabs>
    </w:pPr>
  </w:style>
  <w:style w:type="character" w:customStyle="1" w:styleId="HeaderChar">
    <w:name w:val="Header Char"/>
    <w:link w:val="Header"/>
    <w:uiPriority w:val="99"/>
    <w:rsid w:val="001202D6"/>
    <w:rPr>
      <w:sz w:val="22"/>
      <w:szCs w:val="22"/>
    </w:rPr>
  </w:style>
  <w:style w:type="paragraph" w:styleId="Footer">
    <w:name w:val="footer"/>
    <w:basedOn w:val="Normal"/>
    <w:link w:val="FooterChar"/>
    <w:uiPriority w:val="99"/>
    <w:unhideWhenUsed/>
    <w:rsid w:val="001202D6"/>
    <w:pPr>
      <w:tabs>
        <w:tab w:val="center" w:pos="4680"/>
        <w:tab w:val="right" w:pos="9360"/>
      </w:tabs>
    </w:pPr>
  </w:style>
  <w:style w:type="character" w:customStyle="1" w:styleId="FooterChar">
    <w:name w:val="Footer Char"/>
    <w:link w:val="Footer"/>
    <w:uiPriority w:val="99"/>
    <w:rsid w:val="001202D6"/>
    <w:rPr>
      <w:sz w:val="22"/>
      <w:szCs w:val="22"/>
    </w:rPr>
  </w:style>
  <w:style w:type="paragraph" w:styleId="BalloonText">
    <w:name w:val="Balloon Text"/>
    <w:basedOn w:val="Normal"/>
    <w:link w:val="BalloonTextChar"/>
    <w:uiPriority w:val="99"/>
    <w:semiHidden/>
    <w:unhideWhenUsed/>
    <w:rsid w:val="001202D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202D6"/>
    <w:rPr>
      <w:rFonts w:ascii="Tahoma" w:hAnsi="Tahoma" w:cs="Tahoma"/>
      <w:sz w:val="16"/>
      <w:szCs w:val="16"/>
    </w:rPr>
  </w:style>
  <w:style w:type="paragraph" w:styleId="NoSpacing">
    <w:name w:val="No Spacing"/>
    <w:link w:val="NoSpacingChar"/>
    <w:uiPriority w:val="1"/>
    <w:qFormat/>
    <w:rsid w:val="009B612D"/>
    <w:rPr>
      <w:rFonts w:eastAsia="Times New Roman"/>
      <w:sz w:val="22"/>
      <w:szCs w:val="22"/>
    </w:rPr>
  </w:style>
  <w:style w:type="character" w:customStyle="1" w:styleId="NoSpacingChar">
    <w:name w:val="No Spacing Char"/>
    <w:link w:val="NoSpacing"/>
    <w:uiPriority w:val="1"/>
    <w:rsid w:val="009B612D"/>
    <w:rPr>
      <w:rFonts w:eastAsia="Times New Roman"/>
      <w:sz w:val="22"/>
      <w:szCs w:val="22"/>
      <w:lang w:val="en-US" w:eastAsia="en-US" w:bidi="ar-SA"/>
    </w:rPr>
  </w:style>
  <w:style w:type="character" w:customStyle="1" w:styleId="Heading1Char">
    <w:name w:val="Heading 1 Char"/>
    <w:basedOn w:val="DefaultParagraphFont"/>
    <w:link w:val="Heading1"/>
    <w:rsid w:val="00FA6CBC"/>
    <w:rPr>
      <w:rFonts w:ascii="Courier New" w:eastAsia="Times New Roman" w:hAnsi="Courier New"/>
      <w:b/>
      <w:sz w:val="28"/>
      <w:szCs w:val="28"/>
    </w:rPr>
  </w:style>
  <w:style w:type="character" w:customStyle="1" w:styleId="Heading2Char">
    <w:name w:val="Heading 2 Char"/>
    <w:basedOn w:val="DefaultParagraphFont"/>
    <w:link w:val="Heading2"/>
    <w:rsid w:val="00FA6CBC"/>
    <w:rPr>
      <w:rFonts w:ascii="Courier New" w:eastAsia="Times New Roman" w:hAnsi="Courier New"/>
      <w:b/>
      <w:sz w:val="24"/>
      <w:szCs w:val="28"/>
    </w:rPr>
  </w:style>
  <w:style w:type="paragraph" w:styleId="NormalWeb">
    <w:name w:val="Normal (Web)"/>
    <w:basedOn w:val="Normal"/>
    <w:uiPriority w:val="99"/>
    <w:unhideWhenUsed/>
    <w:rsid w:val="00FA6CBC"/>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FA6CBC"/>
  </w:style>
  <w:style w:type="paragraph" w:styleId="ListParagraph">
    <w:name w:val="List Paragraph"/>
    <w:basedOn w:val="Normal"/>
    <w:uiPriority w:val="34"/>
    <w:qFormat/>
    <w:rsid w:val="00EE7AE6"/>
    <w:pPr>
      <w:ind w:left="720"/>
      <w:contextualSpacing/>
    </w:pPr>
    <w:rPr>
      <w:rFonts w:asciiTheme="minorHAnsi" w:eastAsiaTheme="minorHAnsi" w:hAnsiTheme="minorHAnsi" w:cstheme="minorBidi"/>
    </w:rPr>
  </w:style>
  <w:style w:type="paragraph" w:styleId="BodyText">
    <w:name w:val="Body Text"/>
    <w:basedOn w:val="Normal"/>
    <w:link w:val="BodyTextChar"/>
    <w:uiPriority w:val="1"/>
    <w:qFormat/>
    <w:rsid w:val="00B76391"/>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B76391"/>
    <w:rPr>
      <w:rFonts w:ascii="Arial" w:eastAsia="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hyperlink" Target="http://www.cuahs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Links>
    <vt:vector size="6" baseType="variant">
      <vt:variant>
        <vt:i4>2687020</vt:i4>
      </vt:variant>
      <vt:variant>
        <vt:i4>0</vt:i4>
      </vt:variant>
      <vt:variant>
        <vt:i4>0</vt:i4>
      </vt:variant>
      <vt:variant>
        <vt:i4>5</vt:i4>
      </vt:variant>
      <vt:variant>
        <vt:lpwstr>http://www.cuahsi.org/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PreInstalled Owner</dc:creator>
  <cp:keywords/>
  <cp:lastModifiedBy>Anthony Castronova</cp:lastModifiedBy>
  <cp:revision>2</cp:revision>
  <cp:lastPrinted>2017-10-13T18:39:00Z</cp:lastPrinted>
  <dcterms:created xsi:type="dcterms:W3CDTF">2020-11-04T16:26:00Z</dcterms:created>
  <dcterms:modified xsi:type="dcterms:W3CDTF">2020-11-04T16:26:00Z</dcterms:modified>
</cp:coreProperties>
</file>